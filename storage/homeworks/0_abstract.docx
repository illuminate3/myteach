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1D219" w14:textId="77777777" w:rsidR="006A77DB" w:rsidRDefault="006A77DB"/>
    <w:p w14:paraId="1A45DE81" w14:textId="77777777" w:rsidR="006A77DB" w:rsidRDefault="006A77DB"/>
    <w:p w14:paraId="5B4DF9F5" w14:textId="00C07EE7" w:rsidR="006A77DB" w:rsidRDefault="004B3061" w:rsidP="00BE6E31">
      <w:pPr>
        <w:rPr>
          <w:sz w:val="28"/>
          <w:szCs w:val="28"/>
        </w:rPr>
      </w:pPr>
      <w:r>
        <w:rPr>
          <w:sz w:val="28"/>
          <w:szCs w:val="28"/>
        </w:rPr>
        <w:t>In the present work, the reflected light scattering from a rough surface</w:t>
      </w:r>
      <w:r w:rsidR="004C32BB">
        <w:rPr>
          <w:sz w:val="28"/>
          <w:szCs w:val="28"/>
        </w:rPr>
        <w:t xml:space="preserve"> </w:t>
      </w:r>
      <w:r>
        <w:rPr>
          <w:sz w:val="28"/>
          <w:szCs w:val="28"/>
        </w:rPr>
        <w:t>is studied in the Fresnel diffraction limit, by using a square grating. It is</w:t>
      </w:r>
      <w:r w:rsidR="004C32BB">
        <w:rPr>
          <w:sz w:val="28"/>
          <w:szCs w:val="28"/>
        </w:rPr>
        <w:t xml:space="preserve"> </w:t>
      </w:r>
      <w:r>
        <w:rPr>
          <w:sz w:val="28"/>
          <w:szCs w:val="28"/>
        </w:rPr>
        <w:t>shown theoretically that the scattered light intensity depends on</w:t>
      </w:r>
      <w:ins w:id="0" w:author="Ata" w:date="2015-02-12T14:28:00Z">
        <w:r>
          <w:rPr>
            <w:sz w:val="28"/>
            <w:szCs w:val="28"/>
          </w:rPr>
          <w:t xml:space="preserve"> some</w:t>
        </w:r>
      </w:ins>
      <w:r>
        <w:rPr>
          <w:sz w:val="28"/>
          <w:szCs w:val="28"/>
        </w:rPr>
        <w:t xml:space="preserve"> statistical</w:t>
      </w:r>
      <w:r w:rsidR="004C32BB">
        <w:rPr>
          <w:sz w:val="28"/>
          <w:szCs w:val="28"/>
        </w:rPr>
        <w:t xml:space="preserve"> </w:t>
      </w:r>
      <w:r>
        <w:rPr>
          <w:sz w:val="28"/>
          <w:szCs w:val="28"/>
        </w:rPr>
        <w:t>properties of the rough surface</w:t>
      </w:r>
      <w:del w:id="1" w:author="Ata" w:date="2015-02-12T14:28:00Z">
        <w:r w:rsidDel="004B3061">
          <w:rPr>
            <w:sz w:val="28"/>
            <w:szCs w:val="28"/>
          </w:rPr>
          <w:delText xml:space="preserve">, </w:delText>
        </w:r>
      </w:del>
      <w:ins w:id="2" w:author="Ata" w:date="2015-02-12T14:28:00Z">
        <w:r>
          <w:rPr>
            <w:sz w:val="28"/>
            <w:szCs w:val="28"/>
          </w:rPr>
          <w:t xml:space="preserve">: </w:t>
        </w:r>
      </w:ins>
      <w:r>
        <w:rPr>
          <w:sz w:val="28"/>
          <w:szCs w:val="28"/>
        </w:rPr>
        <w:t>the light incident angle, the grating period</w:t>
      </w:r>
      <w:del w:id="3" w:author="Ata" w:date="2015-02-13T00:14:00Z">
        <w:r w:rsidDel="004C32BB">
          <w:rPr>
            <w:sz w:val="28"/>
            <w:szCs w:val="28"/>
          </w:rPr>
          <w:delText>,</w:delText>
        </w:r>
      </w:del>
      <w:r w:rsidR="004C32BB">
        <w:rPr>
          <w:sz w:val="28"/>
          <w:szCs w:val="28"/>
        </w:rPr>
        <w:t xml:space="preserve"> </w:t>
      </w:r>
      <w:r>
        <w:rPr>
          <w:sz w:val="28"/>
          <w:szCs w:val="28"/>
        </w:rPr>
        <w:t>and a geometric coefficient</w:t>
      </w:r>
      <w:del w:id="4" w:author="Ata" w:date="2015-02-12T14:28:00Z">
        <w:r w:rsidDel="004B3061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</w:t>
      </w:r>
      <w:commentRangeStart w:id="5"/>
      <w:r>
        <w:rPr>
          <w:sz w:val="28"/>
          <w:szCs w:val="28"/>
        </w:rPr>
        <w:t>related to the ratio of distance of the rough</w:t>
      </w:r>
      <w:r w:rsidR="004C32BB">
        <w:rPr>
          <w:sz w:val="28"/>
          <w:szCs w:val="28"/>
        </w:rPr>
        <w:t xml:space="preserve"> </w:t>
      </w:r>
      <w:r>
        <w:rPr>
          <w:sz w:val="28"/>
          <w:szCs w:val="28"/>
        </w:rPr>
        <w:t>surface and the observation plane from the grating</w:t>
      </w:r>
      <w:commentRangeEnd w:id="5"/>
      <w:r w:rsidR="004C32BB">
        <w:rPr>
          <w:rStyle w:val="CommentReference"/>
          <w:rFonts w:cs="Mangal"/>
        </w:rPr>
        <w:commentReference w:id="5"/>
      </w:r>
      <w:r>
        <w:rPr>
          <w:sz w:val="28"/>
          <w:szCs w:val="28"/>
        </w:rPr>
        <w:t>. At Talbot distances of</w:t>
      </w:r>
      <w:r w:rsidR="004C32BB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</w:rPr>
        <w:t xml:space="preserve">the grating, the surface height difference function </w:t>
      </w:r>
      <w:del w:id="6" w:author="Ata" w:date="2015-02-13T00:19:00Z">
        <w:r w:rsidDel="004C32BB">
          <w:rPr>
            <w:sz w:val="28"/>
            <w:szCs w:val="28"/>
          </w:rPr>
          <w:delText>in terms of multiplication</w:delText>
        </w:r>
        <w:r w:rsidR="004C32BB" w:rsidDel="004C32BB">
          <w:rPr>
            <w:rFonts w:hint="cs"/>
            <w:sz w:val="28"/>
            <w:szCs w:val="28"/>
            <w:rtl/>
            <w:lang w:bidi="fa-IR"/>
          </w:rPr>
          <w:delText xml:space="preserve"> </w:delText>
        </w:r>
        <w:r w:rsidDel="004C32BB">
          <w:rPr>
            <w:sz w:val="28"/>
            <w:szCs w:val="28"/>
          </w:rPr>
          <w:delText>of the Talbot number, the grating period, and the geometric coefficient</w:delText>
        </w:r>
        <w:r w:rsidR="004C32BB" w:rsidDel="004C32BB">
          <w:rPr>
            <w:rFonts w:hint="cs"/>
            <w:sz w:val="28"/>
            <w:szCs w:val="28"/>
            <w:rtl/>
            <w:lang w:bidi="fa-IR"/>
          </w:rPr>
          <w:delText xml:space="preserve"> </w:delText>
        </w:r>
      </w:del>
      <w:r>
        <w:rPr>
          <w:sz w:val="28"/>
          <w:szCs w:val="28"/>
        </w:rPr>
        <w:t xml:space="preserve">is the modulation transfer function </w:t>
      </w:r>
      <w:commentRangeStart w:id="7"/>
      <w:r>
        <w:rPr>
          <w:sz w:val="28"/>
          <w:szCs w:val="28"/>
        </w:rPr>
        <w:t>(MTF) of the scattering in reflection</w:t>
      </w:r>
      <w:r w:rsidR="004C32BB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</w:rPr>
        <w:t>from the rough surface.</w:t>
      </w:r>
      <w:commentRangeEnd w:id="7"/>
      <w:r w:rsidR="004C32BB">
        <w:rPr>
          <w:rStyle w:val="CommentReference"/>
          <w:rFonts w:cs="Mangal"/>
          <w:rtl/>
        </w:rPr>
        <w:commentReference w:id="7"/>
      </w:r>
      <w:r>
        <w:rPr>
          <w:sz w:val="28"/>
          <w:szCs w:val="28"/>
        </w:rPr>
        <w:t xml:space="preserve"> If the multiplication is larger than twice the surface</w:t>
      </w:r>
      <w:r w:rsidR="004C32BB">
        <w:rPr>
          <w:sz w:val="28"/>
          <w:szCs w:val="28"/>
        </w:rPr>
        <w:t xml:space="preserve"> </w:t>
      </w:r>
      <w:r>
        <w:rPr>
          <w:sz w:val="28"/>
          <w:szCs w:val="28"/>
        </w:rPr>
        <w:t>correlation length, the height difference function is constant for different</w:t>
      </w:r>
      <w:r w:rsidR="004C32BB">
        <w:rPr>
          <w:sz w:val="28"/>
          <w:szCs w:val="28"/>
        </w:rPr>
        <w:t xml:space="preserve"> s</w:t>
      </w:r>
      <w:r>
        <w:rPr>
          <w:sz w:val="28"/>
          <w:szCs w:val="28"/>
        </w:rPr>
        <w:t>patial frequencies</w:t>
      </w:r>
      <w:del w:id="8" w:author="Ata" w:date="2015-02-12T14:32:00Z">
        <w:r w:rsidDel="004B3061">
          <w:rPr>
            <w:sz w:val="28"/>
            <w:szCs w:val="28"/>
          </w:rPr>
          <w:delText xml:space="preserve">, </w:delText>
        </w:r>
      </w:del>
      <w:ins w:id="9" w:author="Ata" w:date="2015-02-12T14:32:00Z">
        <w:r>
          <w:rPr>
            <w:sz w:val="28"/>
            <w:szCs w:val="28"/>
          </w:rPr>
          <w:t xml:space="preserve">. </w:t>
        </w:r>
      </w:ins>
      <w:del w:id="10" w:author="Ata" w:date="2015-02-12T14:32:00Z">
        <w:r w:rsidDel="004B3061">
          <w:rPr>
            <w:sz w:val="28"/>
            <w:szCs w:val="28"/>
          </w:rPr>
          <w:delText>therefore</w:delText>
        </w:r>
      </w:del>
      <w:ins w:id="11" w:author="Ata" w:date="2015-02-12T14:32:00Z">
        <w:r>
          <w:rPr>
            <w:sz w:val="28"/>
            <w:szCs w:val="28"/>
          </w:rPr>
          <w:t>Therefore</w:t>
        </w:r>
      </w:ins>
      <w:r>
        <w:rPr>
          <w:sz w:val="28"/>
          <w:szCs w:val="28"/>
        </w:rPr>
        <w:t>, the square wave is reproduced with smaller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contrast. The surface roughness can be obtained by measuring the contrast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at different incident angles. It is also shown that the contrast measurements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ins w:id="12" w:author="Ata" w:date="2015-02-13T00:30:00Z">
        <w:r w:rsidR="00BE6E31">
          <w:rPr>
            <w:sz w:val="28"/>
            <w:szCs w:val="28"/>
          </w:rPr>
          <w:t xml:space="preserve"> both</w:t>
        </w:r>
      </w:ins>
      <w:r>
        <w:rPr>
          <w:sz w:val="28"/>
          <w:szCs w:val="28"/>
        </w:rPr>
        <w:t xml:space="preserve"> reflection and transmission</w:t>
      </w:r>
      <w:ins w:id="13" w:author="Ata" w:date="2015-02-12T14:33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provide the refractive index of transparent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samples with a rough surface. In experimental studies the roughness of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three metal standard rough surfaces are determined in different incident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angles. Also, the refractive index of a sheet glass with a rough surface is</w:t>
      </w:r>
      <w:r w:rsidR="00BE6E31">
        <w:rPr>
          <w:sz w:val="28"/>
          <w:szCs w:val="28"/>
        </w:rPr>
        <w:t xml:space="preserve"> </w:t>
      </w:r>
      <w:r>
        <w:rPr>
          <w:sz w:val="28"/>
          <w:szCs w:val="28"/>
        </w:rPr>
        <w:t>obtained. The results are quite consistent</w:t>
      </w:r>
      <w:r w:rsidR="00BE6E31">
        <w:rPr>
          <w:sz w:val="28"/>
          <w:szCs w:val="28"/>
        </w:rPr>
        <w:t>.</w:t>
      </w:r>
      <w:bookmarkStart w:id="14" w:name="_GoBack"/>
      <w:bookmarkEnd w:id="14"/>
    </w:p>
    <w:sectPr w:rsidR="006A77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ta" w:date="2015-02-13T00:17:00Z" w:initials="A">
    <w:p w14:paraId="42C0CD4F" w14:textId="33F85ACD" w:rsidR="004C32BB" w:rsidRPr="004C32BB" w:rsidRDefault="004C32BB">
      <w:pPr>
        <w:pStyle w:val="CommentText"/>
        <w:rPr>
          <w:rFonts w:cstheme="minorBidi" w:hint="cs"/>
          <w:szCs w:val="20"/>
          <w:rtl/>
          <w:lang w:bidi="fa-IR"/>
        </w:rPr>
      </w:pPr>
      <w:r>
        <w:rPr>
          <w:rStyle w:val="CommentReference"/>
        </w:rPr>
        <w:annotationRef/>
      </w:r>
      <w:r>
        <w:rPr>
          <w:rFonts w:cstheme="minorBidi" w:hint="cs"/>
          <w:szCs w:val="20"/>
          <w:rtl/>
          <w:lang w:bidi="fa-IR"/>
        </w:rPr>
        <w:t>این جمله گویا نیست!</w:t>
      </w:r>
    </w:p>
  </w:comment>
  <w:comment w:id="7" w:author="Ata" w:date="2015-02-13T00:21:00Z" w:initials="A">
    <w:p w14:paraId="7330218B" w14:textId="5644C1DB" w:rsidR="004C32BB" w:rsidRPr="004C32BB" w:rsidRDefault="004C32BB">
      <w:pPr>
        <w:pStyle w:val="CommentText"/>
        <w:rPr>
          <w:rFonts w:cs="Times New Roman" w:hint="cs"/>
          <w:lang w:bidi="fa-IR"/>
        </w:rPr>
      </w:pPr>
      <w:r>
        <w:rPr>
          <w:rStyle w:val="CommentReference"/>
        </w:rPr>
        <w:annotationRef/>
      </w:r>
      <w:r>
        <w:rPr>
          <w:rFonts w:cs="Times New Roman" w:hint="cs"/>
          <w:rtl/>
          <w:lang w:bidi="fa-IR"/>
        </w:rPr>
        <w:t>نوع چیدمان لغات به گونه ایست که مفهوم را نمیرساند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C0CD4F" w15:done="0"/>
  <w15:commentEx w15:paraId="73302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ta">
    <w15:presenceInfo w15:providerId="None" w15:userId="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6A77DB"/>
    <w:rsid w:val="004B3061"/>
    <w:rsid w:val="004C32BB"/>
    <w:rsid w:val="006A77DB"/>
    <w:rsid w:val="00B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BDCA"/>
  <w15:docId w15:val="{B56688AE-DC20-4443-A200-83FF6FE7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06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61"/>
    <w:rPr>
      <w:rFonts w:ascii="Segoe UI" w:hAnsi="Segoe UI" w:cs="Mangal"/>
      <w:sz w:val="18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3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061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06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061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</cp:lastModifiedBy>
  <cp:revision>4</cp:revision>
  <dcterms:created xsi:type="dcterms:W3CDTF">2015-02-11T12:43:00Z</dcterms:created>
  <dcterms:modified xsi:type="dcterms:W3CDTF">2015-02-12T21:02:00Z</dcterms:modified>
  <dc:language>en-US</dc:language>
</cp:coreProperties>
</file>