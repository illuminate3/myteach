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6261A" w14:textId="77777777" w:rsidR="00BE1162" w:rsidRDefault="0061123F">
      <w:pPr>
        <w:rPr>
          <w:b/>
          <w:bCs/>
          <w:sz w:val="36"/>
          <w:szCs w:val="36"/>
        </w:rPr>
      </w:pPr>
      <w:r>
        <w:rPr>
          <w:b/>
          <w:bCs/>
          <w:sz w:val="36"/>
          <w:szCs w:val="36"/>
        </w:rPr>
        <w:t>1. Introduction</w:t>
      </w:r>
    </w:p>
    <w:p w14:paraId="65809FF1" w14:textId="77777777" w:rsidR="00BE1162" w:rsidRDefault="00BE1162">
      <w:pPr>
        <w:rPr>
          <w:b/>
          <w:bCs/>
          <w:sz w:val="36"/>
          <w:szCs w:val="36"/>
        </w:rPr>
      </w:pPr>
    </w:p>
    <w:p w14:paraId="1284BAFE" w14:textId="77777777" w:rsidR="00BE1162" w:rsidRDefault="00BE1162">
      <w:pPr>
        <w:rPr>
          <w:b/>
          <w:bCs/>
          <w:sz w:val="36"/>
          <w:szCs w:val="36"/>
        </w:rPr>
      </w:pPr>
    </w:p>
    <w:p w14:paraId="09065EF8" w14:textId="77777777" w:rsidR="00BE1162" w:rsidRDefault="00BE1162">
      <w:pPr>
        <w:rPr>
          <w:b/>
          <w:bCs/>
          <w:sz w:val="36"/>
          <w:szCs w:val="36"/>
        </w:rPr>
      </w:pPr>
    </w:p>
    <w:p w14:paraId="54760884" w14:textId="77777777" w:rsidR="00BE1162" w:rsidRDefault="0061123F" w:rsidP="00E43E55">
      <w:pPr>
        <w:rPr>
          <w:sz w:val="28"/>
          <w:szCs w:val="28"/>
        </w:rPr>
      </w:pPr>
      <w:r>
        <w:rPr>
          <w:sz w:val="28"/>
          <w:szCs w:val="28"/>
        </w:rPr>
        <w:t>Surface roughness measurement is crucial in several applications, including high-quality optics, production of optical diffusers, thin film components</w:t>
      </w:r>
      <w:ins w:id="0" w:author="Ata" w:date="2015-02-12T21:33:00Z">
        <w:r w:rsidR="00A02043">
          <w:rPr>
            <w:sz w:val="28"/>
            <w:szCs w:val="28"/>
          </w:rPr>
          <w:t>,</w:t>
        </w:r>
      </w:ins>
      <w:r>
        <w:rPr>
          <w:sz w:val="28"/>
          <w:szCs w:val="28"/>
        </w:rPr>
        <w:t xml:space="preserve"> </w:t>
      </w:r>
      <w:del w:id="1" w:author="Ata" w:date="2015-02-12T21:32:00Z">
        <w:r w:rsidDel="00A02043">
          <w:rPr>
            <w:sz w:val="28"/>
            <w:szCs w:val="28"/>
          </w:rPr>
          <w:delText xml:space="preserve">and </w:delText>
        </w:r>
      </w:del>
      <w:r>
        <w:rPr>
          <w:sz w:val="28"/>
          <w:szCs w:val="28"/>
        </w:rPr>
        <w:t xml:space="preserve">solar cells, data storage </w:t>
      </w:r>
      <w:del w:id="2" w:author="Ata" w:date="2015-02-12T21:31:00Z">
        <w:r w:rsidDel="00A02043">
          <w:rPr>
            <w:sz w:val="28"/>
            <w:szCs w:val="28"/>
          </w:rPr>
          <w:delText>1</w:delText>
        </w:r>
      </w:del>
      <w:r>
        <w:rPr>
          <w:sz w:val="28"/>
          <w:szCs w:val="28"/>
        </w:rPr>
        <w:t>on surfaces</w:t>
      </w:r>
      <w:del w:id="3" w:author="Ata" w:date="2015-02-12T21:32:00Z">
        <w:r w:rsidDel="00A02043">
          <w:rPr>
            <w:sz w:val="28"/>
            <w:szCs w:val="28"/>
          </w:rPr>
          <w:delText>,</w:delText>
        </w:r>
      </w:del>
      <w:r>
        <w:rPr>
          <w:sz w:val="28"/>
          <w:szCs w:val="28"/>
        </w:rPr>
        <w:t xml:space="preserve"> and surface quality control [1–5]. Several methods are available for measuring the surface roughness. Stylus </w:t>
      </w:r>
      <w:commentRangeStart w:id="4"/>
      <w:proofErr w:type="spellStart"/>
      <w:proofErr w:type="gramStart"/>
      <w:r>
        <w:rPr>
          <w:sz w:val="28"/>
          <w:szCs w:val="28"/>
        </w:rPr>
        <w:t>profilometry</w:t>
      </w:r>
      <w:commentRangeEnd w:id="4"/>
      <w:proofErr w:type="spellEnd"/>
      <w:proofErr w:type="gramEnd"/>
      <w:r w:rsidR="00A02043">
        <w:rPr>
          <w:rStyle w:val="CommentReference"/>
          <w:rFonts w:cs="Mangal"/>
        </w:rPr>
        <w:commentReference w:id="4"/>
      </w:r>
      <w:r>
        <w:rPr>
          <w:sz w:val="28"/>
          <w:szCs w:val="28"/>
        </w:rPr>
        <w:t>(SP) [6] and scanning probe microscopy (SPM) can provide the surface morphology, directly. Optical methods</w:t>
      </w:r>
      <w:del w:id="5" w:author="Ata" w:date="2015-02-12T21:38:00Z">
        <w:r w:rsidDel="00A02043">
          <w:rPr>
            <w:sz w:val="28"/>
            <w:szCs w:val="28"/>
          </w:rPr>
          <w:delText>,</w:delText>
        </w:r>
      </w:del>
      <w:r>
        <w:rPr>
          <w:sz w:val="28"/>
          <w:szCs w:val="28"/>
        </w:rPr>
        <w:t xml:space="preserve"> including optical </w:t>
      </w:r>
      <w:proofErr w:type="spellStart"/>
      <w:r>
        <w:rPr>
          <w:sz w:val="28"/>
          <w:szCs w:val="28"/>
        </w:rPr>
        <w:t>profilometry</w:t>
      </w:r>
      <w:proofErr w:type="spellEnd"/>
      <w:r>
        <w:rPr>
          <w:sz w:val="28"/>
          <w:szCs w:val="28"/>
        </w:rPr>
        <w:t xml:space="preserve"> [7, 8], interferometry [9–11], speckle interferometry [12, 13], and light scattering [14–20] have been used, as </w:t>
      </w:r>
      <w:del w:id="6" w:author="Ata" w:date="2015-02-12T14:35:00Z">
        <w:r w:rsidDel="00996935">
          <w:rPr>
            <w:sz w:val="28"/>
            <w:szCs w:val="28"/>
          </w:rPr>
          <w:delText>non contact</w:delText>
        </w:r>
      </w:del>
      <w:ins w:id="7" w:author="Ata" w:date="2015-02-12T14:35:00Z">
        <w:r w:rsidR="00996935">
          <w:rPr>
            <w:sz w:val="28"/>
            <w:szCs w:val="28"/>
          </w:rPr>
          <w:t>non-contact</w:t>
        </w:r>
      </w:ins>
      <w:r>
        <w:rPr>
          <w:sz w:val="28"/>
          <w:szCs w:val="28"/>
        </w:rPr>
        <w:t xml:space="preserve"> methods, for roughness measurement</w:t>
      </w:r>
      <w:del w:id="8" w:author="Ata" w:date="2015-02-12T21:42:00Z">
        <w:r w:rsidDel="00E43E55">
          <w:rPr>
            <w:sz w:val="28"/>
            <w:szCs w:val="28"/>
          </w:rPr>
          <w:delText>s</w:delText>
        </w:r>
      </w:del>
      <w:r>
        <w:rPr>
          <w:sz w:val="28"/>
          <w:szCs w:val="28"/>
        </w:rPr>
        <w:t>. The methods based</w:t>
      </w:r>
      <w:r w:rsidR="00A02043">
        <w:rPr>
          <w:sz w:val="28"/>
          <w:szCs w:val="28"/>
        </w:rPr>
        <w:t xml:space="preserve"> </w:t>
      </w:r>
      <w:r>
        <w:rPr>
          <w:sz w:val="28"/>
          <w:szCs w:val="28"/>
        </w:rPr>
        <w:t>on light scattering do have relevant advantages</w:t>
      </w:r>
      <w:del w:id="9" w:author="Ata" w:date="2015-02-12T21:43:00Z">
        <w:r w:rsidDel="00E43E55">
          <w:rPr>
            <w:sz w:val="28"/>
            <w:szCs w:val="28"/>
          </w:rPr>
          <w:delText>:</w:delText>
        </w:r>
      </w:del>
      <w:r>
        <w:rPr>
          <w:sz w:val="28"/>
          <w:szCs w:val="28"/>
        </w:rPr>
        <w:t xml:space="preserve"> such as the nondestructive methodology, large sampling size, and the capability to provide real-time measurements [21, 22].</w:t>
      </w:r>
    </w:p>
    <w:p w14:paraId="4F31812D" w14:textId="77777777" w:rsidR="00BE1162" w:rsidRDefault="0061123F" w:rsidP="0061123F">
      <w:pPr>
        <w:rPr>
          <w:sz w:val="28"/>
          <w:szCs w:val="28"/>
        </w:rPr>
      </w:pPr>
      <w:r>
        <w:rPr>
          <w:sz w:val="28"/>
          <w:szCs w:val="28"/>
        </w:rPr>
        <w:t xml:space="preserve">In most of the works </w:t>
      </w:r>
      <w:ins w:id="10" w:author="Ata" w:date="2015-02-12T21:45:00Z">
        <w:r w:rsidR="00E43E55">
          <w:rPr>
            <w:sz w:val="28"/>
            <w:szCs w:val="28"/>
          </w:rPr>
          <w:t xml:space="preserve">done </w:t>
        </w:r>
      </w:ins>
      <w:r>
        <w:rPr>
          <w:sz w:val="28"/>
          <w:szCs w:val="28"/>
        </w:rPr>
        <w:t>on light scattering from rough interfaces, the measurement of the coherently or diffusely scattered light intensity, in far field approximation, leads to determination of the surface roughness [23–32]. However, in principle, measurement of these parameters is not straightforward.</w:t>
      </w:r>
    </w:p>
    <w:p w14:paraId="3935714B" w14:textId="77777777" w:rsidR="00BE1162" w:rsidRDefault="0061123F" w:rsidP="00CD5CF6">
      <w:pPr>
        <w:rPr>
          <w:sz w:val="28"/>
          <w:szCs w:val="28"/>
        </w:rPr>
      </w:pPr>
      <w:r>
        <w:rPr>
          <w:sz w:val="28"/>
          <w:szCs w:val="28"/>
        </w:rPr>
        <w:t>In our previous report [33], based on Fresnel diffraction theory, the transmitted light scattering from a randomly rough</w:t>
      </w:r>
      <w:ins w:id="11" w:author="Ata" w:date="2015-02-12T22:32:00Z">
        <w:r w:rsidR="000F3FA5">
          <w:rPr>
            <w:sz w:val="28"/>
            <w:szCs w:val="28"/>
          </w:rPr>
          <w:t>ed</w:t>
        </w:r>
      </w:ins>
      <w:r>
        <w:rPr>
          <w:sz w:val="28"/>
          <w:szCs w:val="28"/>
        </w:rPr>
        <w:t xml:space="preserve"> interface is studied by </w:t>
      </w:r>
      <w:del w:id="12" w:author="Ata" w:date="2015-02-12T22:36:00Z">
        <w:r w:rsidDel="00CD5CF6">
          <w:rPr>
            <w:sz w:val="28"/>
            <w:szCs w:val="28"/>
          </w:rPr>
          <w:delText xml:space="preserve">projection </w:delText>
        </w:r>
      </w:del>
      <w:ins w:id="13" w:author="Ata" w:date="2015-02-12T22:36:00Z">
        <w:r w:rsidR="00CD5CF6">
          <w:rPr>
            <w:sz w:val="28"/>
            <w:szCs w:val="28"/>
          </w:rPr>
          <w:t>projecti</w:t>
        </w:r>
        <w:r w:rsidR="00CD5CF6">
          <w:rPr>
            <w:sz w:val="28"/>
            <w:szCs w:val="28"/>
          </w:rPr>
          <w:t>ng</w:t>
        </w:r>
        <w:r w:rsidR="00CD5CF6">
          <w:rPr>
            <w:sz w:val="28"/>
            <w:szCs w:val="28"/>
          </w:rPr>
          <w:t xml:space="preserve"> </w:t>
        </w:r>
      </w:ins>
      <w:r>
        <w:rPr>
          <w:sz w:val="28"/>
          <w:szCs w:val="28"/>
        </w:rPr>
        <w:t xml:space="preserve">a periodic light intensity distribution on the interface. We showed that the scattered light intensity in Fresnel regime depends on statistical properties of the rough interface and the light intensity period. </w:t>
      </w:r>
      <w:ins w:id="14" w:author="Ata" w:date="2015-02-12T21:51:00Z">
        <w:r w:rsidR="00E43E55">
          <w:rPr>
            <w:sz w:val="28"/>
            <w:szCs w:val="28"/>
          </w:rPr>
          <w:t xml:space="preserve">The dependence of </w:t>
        </w:r>
      </w:ins>
      <w:del w:id="15" w:author="Ata" w:date="2015-02-12T21:52:00Z">
        <w:r w:rsidDel="00E43E55">
          <w:rPr>
            <w:sz w:val="28"/>
            <w:szCs w:val="28"/>
          </w:rPr>
          <w:delText>T</w:delText>
        </w:r>
      </w:del>
      <w:ins w:id="16" w:author="Ata" w:date="2015-02-12T21:52:00Z">
        <w:r w:rsidR="00E43E55">
          <w:rPr>
            <w:sz w:val="28"/>
            <w:szCs w:val="28"/>
          </w:rPr>
          <w:t>t</w:t>
        </w:r>
      </w:ins>
      <w:r>
        <w:rPr>
          <w:sz w:val="28"/>
          <w:szCs w:val="28"/>
        </w:rPr>
        <w:t>he self-images contrast</w:t>
      </w:r>
      <w:ins w:id="17" w:author="Ata" w:date="2015-02-12T21:50:00Z">
        <w:r w:rsidR="00E43E55">
          <w:rPr>
            <w:sz w:val="28"/>
            <w:szCs w:val="28"/>
          </w:rPr>
          <w:t>,</w:t>
        </w:r>
      </w:ins>
      <w:r>
        <w:rPr>
          <w:sz w:val="28"/>
          <w:szCs w:val="28"/>
        </w:rPr>
        <w:t xml:space="preserve"> </w:t>
      </w:r>
      <w:del w:id="18" w:author="Ata" w:date="2015-02-12T21:52:00Z">
        <w:r w:rsidDel="00E43E55">
          <w:rPr>
            <w:sz w:val="28"/>
            <w:szCs w:val="28"/>
          </w:rPr>
          <w:delText>exponentially</w:delText>
        </w:r>
      </w:del>
      <w:r>
        <w:rPr>
          <w:sz w:val="28"/>
          <w:szCs w:val="28"/>
        </w:rPr>
        <w:t xml:space="preserve"> </w:t>
      </w:r>
      <w:del w:id="19" w:author="Ata" w:date="2015-02-12T21:52:00Z">
        <w:r w:rsidDel="00A95DF4">
          <w:rPr>
            <w:sz w:val="28"/>
            <w:szCs w:val="28"/>
          </w:rPr>
          <w:delText xml:space="preserve">depends </w:delText>
        </w:r>
      </w:del>
      <w:r>
        <w:rPr>
          <w:sz w:val="28"/>
          <w:szCs w:val="28"/>
        </w:rPr>
        <w:t>on the interface height-height correlation function in terms of multiplication of the self-image number and the period of the light intensity distribution</w:t>
      </w:r>
      <w:ins w:id="20" w:author="Ata" w:date="2015-02-12T21:53:00Z">
        <w:r w:rsidR="00A95DF4">
          <w:rPr>
            <w:sz w:val="28"/>
            <w:szCs w:val="28"/>
          </w:rPr>
          <w:t xml:space="preserve"> is exponential</w:t>
        </w:r>
      </w:ins>
      <w:r>
        <w:rPr>
          <w:sz w:val="28"/>
          <w:szCs w:val="28"/>
        </w:rPr>
        <w:t xml:space="preserve">. We applied the approach to determine the roughness of the interfaces by several square gratings with periods much longer than the correlation lengths. The samples were prepared by roughening the sheet glasses by powders of different greet numbers. The results by different gratings </w:t>
      </w:r>
      <w:del w:id="21" w:author="Ata" w:date="2015-02-12T22:19:00Z">
        <w:r w:rsidDel="001026EB">
          <w:rPr>
            <w:sz w:val="28"/>
            <w:szCs w:val="28"/>
          </w:rPr>
          <w:delText xml:space="preserve">and </w:delText>
        </w:r>
      </w:del>
      <w:ins w:id="22" w:author="Ata" w:date="2015-02-12T22:19:00Z">
        <w:r w:rsidR="001026EB">
          <w:rPr>
            <w:sz w:val="28"/>
            <w:szCs w:val="28"/>
          </w:rPr>
          <w:t>with different</w:t>
        </w:r>
        <w:r w:rsidR="001026EB">
          <w:rPr>
            <w:sz w:val="28"/>
            <w:szCs w:val="28"/>
          </w:rPr>
          <w:t xml:space="preserve"> </w:t>
        </w:r>
      </w:ins>
      <w:r>
        <w:rPr>
          <w:sz w:val="28"/>
          <w:szCs w:val="28"/>
        </w:rPr>
        <w:t>light wavelengths</w:t>
      </w:r>
      <w:ins w:id="23" w:author="Ata" w:date="2015-02-12T22:19:00Z">
        <w:r w:rsidR="001026EB">
          <w:rPr>
            <w:sz w:val="28"/>
            <w:szCs w:val="28"/>
          </w:rPr>
          <w:t>,</w:t>
        </w:r>
      </w:ins>
      <w:r>
        <w:rPr>
          <w:sz w:val="28"/>
          <w:szCs w:val="28"/>
        </w:rPr>
        <w:t xml:space="preserve"> were quite consistent. Since this method is based on determination of the contrast, </w:t>
      </w:r>
      <w:del w:id="24" w:author="Ata" w:date="2015-02-12T22:20:00Z">
        <w:r w:rsidDel="001026EB">
          <w:rPr>
            <w:sz w:val="28"/>
            <w:szCs w:val="28"/>
          </w:rPr>
          <w:delText>it</w:delText>
        </w:r>
      </w:del>
      <w:del w:id="25" w:author="Ata" w:date="2015-02-12T22:19:00Z">
        <w:r w:rsidDel="001026EB">
          <w:rPr>
            <w:sz w:val="28"/>
            <w:szCs w:val="28"/>
          </w:rPr>
          <w:delText xml:space="preserve"> i</w:delText>
        </w:r>
      </w:del>
      <w:del w:id="26" w:author="Ata" w:date="2015-02-12T22:20:00Z">
        <w:r w:rsidDel="001026EB">
          <w:rPr>
            <w:sz w:val="28"/>
            <w:szCs w:val="28"/>
          </w:rPr>
          <w:delText>s</w:delText>
        </w:r>
      </w:del>
      <w:ins w:id="27" w:author="Ata" w:date="2015-02-12T22:20:00Z">
        <w:r w:rsidR="001026EB">
          <w:rPr>
            <w:sz w:val="28"/>
            <w:szCs w:val="28"/>
          </w:rPr>
          <w:t>the results</w:t>
        </w:r>
      </w:ins>
      <w:r>
        <w:rPr>
          <w:sz w:val="28"/>
          <w:szCs w:val="28"/>
        </w:rPr>
        <w:t xml:space="preserve"> </w:t>
      </w:r>
      <w:ins w:id="28" w:author="Ata" w:date="2015-02-12T22:20:00Z">
        <w:r w:rsidR="001026EB">
          <w:rPr>
            <w:sz w:val="28"/>
            <w:szCs w:val="28"/>
          </w:rPr>
          <w:t xml:space="preserve">is </w:t>
        </w:r>
      </w:ins>
      <w:r>
        <w:rPr>
          <w:sz w:val="28"/>
          <w:szCs w:val="28"/>
        </w:rPr>
        <w:t>more applicable and accurate than</w:t>
      </w:r>
      <w:ins w:id="29" w:author="Ata" w:date="2015-02-12T22:20:00Z">
        <w:r w:rsidR="001026EB">
          <w:rPr>
            <w:sz w:val="28"/>
            <w:szCs w:val="28"/>
          </w:rPr>
          <w:t xml:space="preserve"> those from</w:t>
        </w:r>
      </w:ins>
      <w:r>
        <w:rPr>
          <w:sz w:val="28"/>
          <w:szCs w:val="28"/>
        </w:rPr>
        <w:t xml:space="preserve"> intensity measurements.</w:t>
      </w:r>
      <w:ins w:id="30" w:author="Ata" w:date="2015-02-12T22:23:00Z">
        <w:r w:rsidR="000F3FA5">
          <w:rPr>
            <w:sz w:val="28"/>
            <w:szCs w:val="28"/>
          </w:rPr>
          <w:t xml:space="preserve"> Moreover</w:t>
        </w:r>
      </w:ins>
      <w:r>
        <w:rPr>
          <w:sz w:val="28"/>
          <w:szCs w:val="28"/>
        </w:rPr>
        <w:t xml:space="preserve"> </w:t>
      </w:r>
      <w:del w:id="31" w:author="Ata" w:date="2015-02-12T22:36:00Z">
        <w:r w:rsidDel="00CD5CF6">
          <w:rPr>
            <w:sz w:val="28"/>
            <w:szCs w:val="28"/>
          </w:rPr>
          <w:delText xml:space="preserve">It </w:delText>
        </w:r>
      </w:del>
      <w:ins w:id="32" w:author="Ata" w:date="2015-02-12T22:36:00Z">
        <w:r w:rsidR="00CD5CF6">
          <w:rPr>
            <w:sz w:val="28"/>
            <w:szCs w:val="28"/>
          </w:rPr>
          <w:t>i</w:t>
        </w:r>
        <w:r w:rsidR="00CD5CF6">
          <w:rPr>
            <w:sz w:val="28"/>
            <w:szCs w:val="28"/>
          </w:rPr>
          <w:t xml:space="preserve">t </w:t>
        </w:r>
      </w:ins>
      <w:r>
        <w:rPr>
          <w:sz w:val="28"/>
          <w:szCs w:val="28"/>
        </w:rPr>
        <w:t xml:space="preserve">doesn’t </w:t>
      </w:r>
      <w:del w:id="33" w:author="Ata" w:date="2015-02-12T22:23:00Z">
        <w:r w:rsidDel="000F3FA5">
          <w:rPr>
            <w:sz w:val="28"/>
            <w:szCs w:val="28"/>
          </w:rPr>
          <w:delText xml:space="preserve">also </w:delText>
        </w:r>
      </w:del>
      <w:r>
        <w:rPr>
          <w:sz w:val="28"/>
          <w:szCs w:val="28"/>
        </w:rPr>
        <w:t xml:space="preserve">need a smooth reference sample. </w:t>
      </w:r>
      <w:commentRangeStart w:id="34"/>
      <w:r>
        <w:rPr>
          <w:sz w:val="28"/>
          <w:szCs w:val="28"/>
        </w:rPr>
        <w:t>However, the problems in transmission mode are that the roughness can be only determined for transparent materials and the refractive index of the sample must be known.</w:t>
      </w:r>
      <w:commentRangeEnd w:id="34"/>
      <w:r w:rsidR="009E5760">
        <w:rPr>
          <w:rStyle w:val="CommentReference"/>
          <w:rFonts w:cs="Mangal"/>
        </w:rPr>
        <w:commentReference w:id="34"/>
      </w:r>
      <w:r>
        <w:rPr>
          <w:sz w:val="28"/>
          <w:szCs w:val="28"/>
        </w:rPr>
        <w:t xml:space="preserve"> These are avoidable in reflection measurements.</w:t>
      </w:r>
    </w:p>
    <w:p w14:paraId="52480AD5" w14:textId="0C4AF1EA" w:rsidR="00BE1162" w:rsidRDefault="009E5760" w:rsidP="000A0F5A">
      <w:pPr>
        <w:rPr>
          <w:sz w:val="28"/>
          <w:szCs w:val="28"/>
        </w:rPr>
      </w:pPr>
      <w:ins w:id="35" w:author="Ata" w:date="2015-02-12T23:18:00Z">
        <w:r>
          <w:rPr>
            <w:sz w:val="28"/>
            <w:szCs w:val="28"/>
          </w:rPr>
          <w:t>I</w:t>
        </w:r>
        <w:r>
          <w:rPr>
            <w:sz w:val="28"/>
            <w:szCs w:val="28"/>
          </w:rPr>
          <w:t>n reflection</w:t>
        </w:r>
        <w:r>
          <w:rPr>
            <w:sz w:val="28"/>
            <w:szCs w:val="28"/>
          </w:rPr>
          <w:t xml:space="preserve"> </w:t>
        </w:r>
        <w:proofErr w:type="spellStart"/>
        <w:r>
          <w:rPr>
            <w:sz w:val="28"/>
            <w:szCs w:val="28"/>
          </w:rPr>
          <w:t>methode</w:t>
        </w:r>
        <w:proofErr w:type="spellEnd"/>
        <w:r>
          <w:rPr>
            <w:sz w:val="28"/>
            <w:szCs w:val="28"/>
          </w:rPr>
          <w:t xml:space="preserve"> </w:t>
        </w:r>
      </w:ins>
      <w:del w:id="36" w:author="Ata" w:date="2015-02-12T23:19:00Z">
        <w:r w:rsidR="0061123F" w:rsidDel="009E5760">
          <w:rPr>
            <w:sz w:val="28"/>
            <w:szCs w:val="28"/>
          </w:rPr>
          <w:delText xml:space="preserve">The </w:delText>
        </w:r>
      </w:del>
      <w:ins w:id="37" w:author="Ata" w:date="2015-02-12T23:19:00Z">
        <w:r>
          <w:rPr>
            <w:sz w:val="28"/>
            <w:szCs w:val="28"/>
          </w:rPr>
          <w:t>t</w:t>
        </w:r>
        <w:r>
          <w:rPr>
            <w:sz w:val="28"/>
            <w:szCs w:val="28"/>
          </w:rPr>
          <w:t xml:space="preserve">he </w:t>
        </w:r>
      </w:ins>
      <w:r w:rsidR="0061123F">
        <w:rPr>
          <w:sz w:val="28"/>
          <w:szCs w:val="28"/>
        </w:rPr>
        <w:t>theoretical considerations</w:t>
      </w:r>
      <w:del w:id="38" w:author="Ata" w:date="2015-02-12T23:18:00Z">
        <w:r w:rsidR="0061123F" w:rsidDel="009E5760">
          <w:rPr>
            <w:sz w:val="28"/>
            <w:szCs w:val="28"/>
          </w:rPr>
          <w:delText xml:space="preserve"> in reflection</w:delText>
        </w:r>
      </w:del>
      <w:r w:rsidR="0061123F">
        <w:rPr>
          <w:sz w:val="28"/>
          <w:szCs w:val="28"/>
        </w:rPr>
        <w:t xml:space="preserve"> reveal that the optical path difference, due to the height distribution, can be changed simply by varying the incident angle, thus low roughness</w:t>
      </w:r>
      <w:del w:id="39" w:author="Ata" w:date="2015-02-12T23:12:00Z">
        <w:r w:rsidR="0061123F" w:rsidDel="009E5760">
          <w:rPr>
            <w:sz w:val="28"/>
            <w:szCs w:val="28"/>
          </w:rPr>
          <w:delText>es</w:delText>
        </w:r>
      </w:del>
      <w:r w:rsidR="0061123F">
        <w:rPr>
          <w:sz w:val="28"/>
          <w:szCs w:val="28"/>
        </w:rPr>
        <w:t xml:space="preserve"> can be measured more </w:t>
      </w:r>
      <w:del w:id="40" w:author="Ata" w:date="2015-02-12T23:16:00Z">
        <w:r w:rsidR="0061123F" w:rsidDel="009E5760">
          <w:rPr>
            <w:sz w:val="28"/>
            <w:szCs w:val="28"/>
          </w:rPr>
          <w:delText xml:space="preserve">accuracy </w:delText>
        </w:r>
      </w:del>
      <w:ins w:id="41" w:author="Ata" w:date="2015-02-12T23:16:00Z">
        <w:r>
          <w:rPr>
            <w:sz w:val="28"/>
            <w:szCs w:val="28"/>
          </w:rPr>
          <w:t>accura</w:t>
        </w:r>
        <w:r>
          <w:rPr>
            <w:sz w:val="28"/>
            <w:szCs w:val="28"/>
          </w:rPr>
          <w:t>te</w:t>
        </w:r>
        <w:r>
          <w:rPr>
            <w:sz w:val="28"/>
            <w:szCs w:val="28"/>
          </w:rPr>
          <w:t xml:space="preserve"> </w:t>
        </w:r>
      </w:ins>
      <w:r w:rsidR="0061123F">
        <w:rPr>
          <w:sz w:val="28"/>
          <w:szCs w:val="28"/>
        </w:rPr>
        <w:t>at small incident angles</w:t>
      </w:r>
      <w:ins w:id="42" w:author="Ata" w:date="2015-02-12T23:19:00Z">
        <w:r>
          <w:rPr>
            <w:sz w:val="28"/>
            <w:szCs w:val="28"/>
          </w:rPr>
          <w:t>.</w:t>
        </w:r>
      </w:ins>
      <w:r w:rsidR="0061123F">
        <w:rPr>
          <w:sz w:val="28"/>
          <w:szCs w:val="28"/>
        </w:rPr>
        <w:t xml:space="preserve"> </w:t>
      </w:r>
      <w:del w:id="43" w:author="Ata" w:date="2015-02-12T23:20:00Z">
        <w:r w:rsidR="0061123F" w:rsidDel="009E5760">
          <w:rPr>
            <w:sz w:val="28"/>
            <w:szCs w:val="28"/>
          </w:rPr>
          <w:delText xml:space="preserve">and </w:delText>
        </w:r>
      </w:del>
      <w:ins w:id="44" w:author="Ata" w:date="2015-02-12T23:20:00Z">
        <w:r>
          <w:rPr>
            <w:sz w:val="28"/>
            <w:szCs w:val="28"/>
          </w:rPr>
          <w:t>Moreover,</w:t>
        </w:r>
        <w:r>
          <w:rPr>
            <w:sz w:val="28"/>
            <w:szCs w:val="28"/>
          </w:rPr>
          <w:t xml:space="preserve"> </w:t>
        </w:r>
      </w:ins>
      <w:r w:rsidR="0061123F">
        <w:rPr>
          <w:sz w:val="28"/>
          <w:szCs w:val="28"/>
        </w:rPr>
        <w:t>increasing the incident angle</w:t>
      </w:r>
      <w:del w:id="45" w:author="Ata" w:date="2015-02-12T23:16:00Z">
        <w:r w:rsidR="0061123F" w:rsidDel="009E5760">
          <w:rPr>
            <w:sz w:val="28"/>
            <w:szCs w:val="28"/>
          </w:rPr>
          <w:delText>s</w:delText>
        </w:r>
      </w:del>
      <w:r w:rsidR="0061123F">
        <w:rPr>
          <w:sz w:val="28"/>
          <w:szCs w:val="28"/>
        </w:rPr>
        <w:t xml:space="preserve"> provides the possibility of measuring higher roughness</w:t>
      </w:r>
      <w:del w:id="46" w:author="Ata" w:date="2015-02-12T23:16:00Z">
        <w:r w:rsidR="0061123F" w:rsidDel="009E5760">
          <w:rPr>
            <w:sz w:val="28"/>
            <w:szCs w:val="28"/>
          </w:rPr>
          <w:delText>es</w:delText>
        </w:r>
      </w:del>
      <w:r w:rsidR="0061123F">
        <w:rPr>
          <w:sz w:val="28"/>
          <w:szCs w:val="28"/>
        </w:rPr>
        <w:t>.</w:t>
      </w:r>
      <w:ins w:id="47" w:author="Ata" w:date="2015-02-12T23:32:00Z">
        <w:r w:rsidR="005B6FF8">
          <w:rPr>
            <w:sz w:val="28"/>
            <w:szCs w:val="28"/>
          </w:rPr>
          <w:t xml:space="preserve"> An additional great </w:t>
        </w:r>
      </w:ins>
      <w:ins w:id="48" w:author="Ata" w:date="2015-02-12T23:33:00Z">
        <w:r w:rsidR="00545A29">
          <w:rPr>
            <w:sz w:val="28"/>
            <w:szCs w:val="28"/>
          </w:rPr>
          <w:t xml:space="preserve">consequence </w:t>
        </w:r>
      </w:ins>
      <w:ins w:id="49" w:author="Ata" w:date="2015-02-12T23:36:00Z">
        <w:r w:rsidR="00545A29">
          <w:rPr>
            <w:sz w:val="28"/>
            <w:szCs w:val="28"/>
          </w:rPr>
          <w:t xml:space="preserve">can be </w:t>
        </w:r>
      </w:ins>
      <w:ins w:id="50" w:author="Ata" w:date="2015-02-12T23:37:00Z">
        <w:r w:rsidR="00545A29">
          <w:rPr>
            <w:sz w:val="28"/>
            <w:szCs w:val="28"/>
          </w:rPr>
          <w:t>achieved</w:t>
        </w:r>
      </w:ins>
      <w:ins w:id="51" w:author="Ata" w:date="2015-02-12T23:36:00Z">
        <w:r w:rsidR="00545A29">
          <w:rPr>
            <w:sz w:val="28"/>
            <w:szCs w:val="28"/>
          </w:rPr>
          <w:t xml:space="preserve"> by </w:t>
        </w:r>
      </w:ins>
      <w:ins w:id="52" w:author="Ata" w:date="2015-02-12T23:38:00Z">
        <w:r w:rsidR="00545A29">
          <w:rPr>
            <w:sz w:val="28"/>
            <w:szCs w:val="28"/>
          </w:rPr>
          <w:t xml:space="preserve">using both </w:t>
        </w:r>
        <w:r w:rsidR="00545A29">
          <w:rPr>
            <w:sz w:val="28"/>
            <w:szCs w:val="28"/>
          </w:rPr>
          <w:t>reflection and transmission</w:t>
        </w:r>
        <w:r w:rsidR="00545A29">
          <w:rPr>
            <w:sz w:val="28"/>
            <w:szCs w:val="28"/>
          </w:rPr>
          <w:t xml:space="preserve"> methods.</w:t>
        </w:r>
      </w:ins>
      <w:ins w:id="53" w:author="Ata" w:date="2015-02-12T23:41:00Z">
        <w:r w:rsidR="00545A29">
          <w:rPr>
            <w:sz w:val="28"/>
            <w:szCs w:val="28"/>
          </w:rPr>
          <w:t xml:space="preserve"> T</w:t>
        </w:r>
        <w:r w:rsidR="002C0D9C">
          <w:rPr>
            <w:sz w:val="28"/>
            <w:szCs w:val="28"/>
          </w:rPr>
          <w:t>h</w:t>
        </w:r>
      </w:ins>
      <w:ins w:id="54" w:author="Ata" w:date="2015-02-12T23:48:00Z">
        <w:r w:rsidR="002C0D9C">
          <w:rPr>
            <w:sz w:val="28"/>
            <w:szCs w:val="28"/>
          </w:rPr>
          <w:t>e consequence</w:t>
        </w:r>
      </w:ins>
      <w:ins w:id="55" w:author="Ata" w:date="2015-02-12T23:41:00Z">
        <w:r w:rsidR="00545A29">
          <w:rPr>
            <w:sz w:val="28"/>
            <w:szCs w:val="28"/>
          </w:rPr>
          <w:t xml:space="preserve"> is</w:t>
        </w:r>
      </w:ins>
      <w:del w:id="56" w:author="Ata" w:date="2015-02-12T23:36:00Z">
        <w:r w:rsidR="0061123F" w:rsidDel="00545A29">
          <w:rPr>
            <w:sz w:val="28"/>
            <w:szCs w:val="28"/>
          </w:rPr>
          <w:delText xml:space="preserve"> </w:delText>
        </w:r>
      </w:del>
      <w:del w:id="57" w:author="Ata" w:date="2015-02-12T23:41:00Z">
        <w:r w:rsidR="0061123F" w:rsidDel="00545A29">
          <w:rPr>
            <w:sz w:val="28"/>
            <w:szCs w:val="28"/>
          </w:rPr>
          <w:delText>Also, measurements in both reflection and transmission can be used for</w:delText>
        </w:r>
      </w:del>
      <w:r w:rsidR="0061123F">
        <w:rPr>
          <w:sz w:val="28"/>
          <w:szCs w:val="28"/>
        </w:rPr>
        <w:t xml:space="preserve"> specifying the refractive index of the samples that have rough interface</w:t>
      </w:r>
      <w:del w:id="58" w:author="Ata" w:date="2015-02-12T23:26:00Z">
        <w:r w:rsidR="0061123F" w:rsidDel="005B6FF8">
          <w:rPr>
            <w:sz w:val="28"/>
            <w:szCs w:val="28"/>
          </w:rPr>
          <w:delText>s</w:delText>
        </w:r>
      </w:del>
      <w:r w:rsidR="0061123F">
        <w:rPr>
          <w:sz w:val="28"/>
          <w:szCs w:val="28"/>
        </w:rPr>
        <w:t xml:space="preserve"> such as thin films. This paper is organized as follows: In Section 2, we introduce the </w:t>
      </w:r>
      <w:r w:rsidR="0061123F">
        <w:rPr>
          <w:sz w:val="28"/>
          <w:szCs w:val="28"/>
        </w:rPr>
        <w:lastRenderedPageBreak/>
        <w:t xml:space="preserve">theoretical approaches and calculate the near-field scattered light intensity in reflection from a rough surface </w:t>
      </w:r>
      <w:del w:id="59" w:author="Ata" w:date="2015-02-12T23:58:00Z">
        <w:r w:rsidR="0061123F" w:rsidDel="000A0F5A">
          <w:rPr>
            <w:sz w:val="28"/>
            <w:szCs w:val="28"/>
          </w:rPr>
          <w:delText xml:space="preserve">by </w:delText>
        </w:r>
      </w:del>
      <w:ins w:id="60" w:author="Ata" w:date="2015-02-12T23:58:00Z">
        <w:r w:rsidR="000A0F5A">
          <w:rPr>
            <w:sz w:val="28"/>
            <w:szCs w:val="28"/>
          </w:rPr>
          <w:t>using</w:t>
        </w:r>
        <w:r w:rsidR="000A0F5A">
          <w:rPr>
            <w:sz w:val="28"/>
            <w:szCs w:val="28"/>
          </w:rPr>
          <w:t xml:space="preserve"> </w:t>
        </w:r>
      </w:ins>
      <w:r w:rsidR="0061123F">
        <w:rPr>
          <w:sz w:val="28"/>
          <w:szCs w:val="28"/>
        </w:rPr>
        <w:t xml:space="preserve">a square grating. We show that, at Talbot distances of the grating, the surface height difference function can be defined as </w:t>
      </w:r>
      <w:commentRangeStart w:id="61"/>
      <w:r w:rsidR="0061123F">
        <w:rPr>
          <w:sz w:val="28"/>
          <w:szCs w:val="28"/>
        </w:rPr>
        <w:t>magnitude response of scattering to different spatial frequencies</w:t>
      </w:r>
      <w:commentRangeEnd w:id="61"/>
      <w:r w:rsidR="000A0F5A">
        <w:rPr>
          <w:rStyle w:val="CommentReference"/>
          <w:rFonts w:cs="Mangal"/>
        </w:rPr>
        <w:commentReference w:id="61"/>
      </w:r>
      <w:r w:rsidR="0061123F">
        <w:rPr>
          <w:sz w:val="28"/>
          <w:szCs w:val="28"/>
        </w:rPr>
        <w:t>.</w:t>
      </w:r>
    </w:p>
    <w:p w14:paraId="30D47D40" w14:textId="2F5EFE80" w:rsidR="00BE1162" w:rsidRDefault="0061123F" w:rsidP="0061123F">
      <w:pPr>
        <w:rPr>
          <w:sz w:val="28"/>
          <w:szCs w:val="28"/>
        </w:rPr>
      </w:pPr>
      <w:r>
        <w:rPr>
          <w:sz w:val="28"/>
          <w:szCs w:val="28"/>
        </w:rPr>
        <w:t>When the argument of the height difference function is larger tha</w:t>
      </w:r>
      <w:ins w:id="62" w:author="Ata" w:date="2015-02-12T23:43:00Z">
        <w:r w:rsidR="00545A29">
          <w:rPr>
            <w:sz w:val="28"/>
            <w:szCs w:val="28"/>
          </w:rPr>
          <w:t>n</w:t>
        </w:r>
      </w:ins>
      <w:del w:id="63" w:author="Ata" w:date="2015-02-12T23:43:00Z">
        <w:r w:rsidDel="00545A29">
          <w:rPr>
            <w:sz w:val="28"/>
            <w:szCs w:val="28"/>
          </w:rPr>
          <w:delText>t</w:delText>
        </w:r>
      </w:del>
      <w:r>
        <w:rPr>
          <w:sz w:val="28"/>
          <w:szCs w:val="28"/>
        </w:rPr>
        <w:t xml:space="preserve"> twice the surface correla</w:t>
      </w:r>
      <w:del w:id="64" w:author="Ata" w:date="2015-02-12T23:43:00Z">
        <w:r w:rsidDel="00545A29">
          <w:rPr>
            <w:sz w:val="28"/>
            <w:szCs w:val="28"/>
          </w:rPr>
          <w:delText>-2</w:delText>
        </w:r>
      </w:del>
      <w:r>
        <w:rPr>
          <w:sz w:val="28"/>
          <w:szCs w:val="28"/>
        </w:rPr>
        <w:t>tion lengths, the contrast measurements provide the surface roughness. Also, we determine the refractive index in terms of the contrasts in</w:t>
      </w:r>
      <w:ins w:id="65" w:author="Ata" w:date="2015-02-13T00:03:00Z">
        <w:r w:rsidR="000A0F5A">
          <w:rPr>
            <w:sz w:val="28"/>
            <w:szCs w:val="28"/>
          </w:rPr>
          <w:t xml:space="preserve"> both</w:t>
        </w:r>
      </w:ins>
      <w:r>
        <w:rPr>
          <w:sz w:val="28"/>
          <w:szCs w:val="28"/>
        </w:rPr>
        <w:t xml:space="preserve"> reflection and transmission</w:t>
      </w:r>
      <w:ins w:id="66" w:author="Ata" w:date="2015-02-13T00:03:00Z">
        <w:r w:rsidR="000A0F5A">
          <w:rPr>
            <w:sz w:val="28"/>
            <w:szCs w:val="28"/>
          </w:rPr>
          <w:t xml:space="preserve"> methods</w:t>
        </w:r>
      </w:ins>
      <w:r>
        <w:rPr>
          <w:sz w:val="28"/>
          <w:szCs w:val="28"/>
        </w:rPr>
        <w:t>. The experimental results are presented in section 3. Conclusions of the work are outlined in Section 4.</w:t>
      </w:r>
      <w:bookmarkStart w:id="67" w:name="_GoBack"/>
      <w:bookmarkEnd w:id="67"/>
    </w:p>
    <w:sectPr w:rsidR="00BE1162">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ta" w:date="2015-02-12T21:33:00Z" w:initials="A">
    <w:p w14:paraId="61806165" w14:textId="77777777" w:rsidR="00A02043" w:rsidRDefault="00A02043">
      <w:pPr>
        <w:pStyle w:val="CommentText"/>
      </w:pPr>
      <w:r>
        <w:rPr>
          <w:rStyle w:val="CommentReference"/>
        </w:rPr>
        <w:annotationRef/>
      </w:r>
      <w:r>
        <w:t>Is this a right word?</w:t>
      </w:r>
    </w:p>
  </w:comment>
  <w:comment w:id="34" w:author="Ata" w:date="2015-02-12T23:14:00Z" w:initials="A">
    <w:p w14:paraId="4C36F99F" w14:textId="3963E2FF" w:rsidR="009E5760" w:rsidRPr="009E5760" w:rsidRDefault="009E5760">
      <w:pPr>
        <w:pStyle w:val="CommentText"/>
        <w:rPr>
          <w:rFonts w:cstheme="minorBidi" w:hint="cs"/>
          <w:szCs w:val="20"/>
          <w:rtl/>
          <w:lang w:bidi="fa-IR"/>
        </w:rPr>
      </w:pPr>
      <w:r>
        <w:rPr>
          <w:rStyle w:val="CommentReference"/>
        </w:rPr>
        <w:annotationRef/>
      </w:r>
      <w:r>
        <w:rPr>
          <w:rFonts w:cstheme="minorBidi" w:hint="cs"/>
          <w:szCs w:val="20"/>
          <w:rtl/>
          <w:lang w:bidi="fa-IR"/>
        </w:rPr>
        <w:t>در قسمت اعتراض به داور اصلاح شد</w:t>
      </w:r>
    </w:p>
  </w:comment>
  <w:comment w:id="61" w:author="Ata" w:date="2015-02-13T00:01:00Z" w:initials="A">
    <w:p w14:paraId="322F5754" w14:textId="6C0BFECE" w:rsidR="000A0F5A" w:rsidRPr="000A0F5A" w:rsidRDefault="000A0F5A" w:rsidP="000A0F5A">
      <w:pPr>
        <w:pStyle w:val="CommentText"/>
        <w:rPr>
          <w:rFonts w:cstheme="minorBidi"/>
          <w:szCs w:val="20"/>
          <w:lang w:bidi="fa-IR"/>
        </w:rPr>
      </w:pPr>
      <w:r>
        <w:rPr>
          <w:rStyle w:val="CommentReference"/>
        </w:rPr>
        <w:annotationRef/>
      </w:r>
      <w:r>
        <w:rPr>
          <w:rFonts w:cstheme="minorBidi"/>
          <w:szCs w:val="20"/>
          <w:lang w:bidi="fa-IR"/>
        </w:rPr>
        <w:t>Use something more specific for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806165" w15:done="0"/>
  <w15:commentEx w15:paraId="4C36F99F" w15:done="0"/>
  <w15:commentEx w15:paraId="322F575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panose1 w:val="02020603050405020304"/>
    <w:charset w:val="00"/>
    <w:family w:val="roman"/>
    <w:pitch w:val="variable"/>
    <w:sig w:usb0="A00002AF" w:usb1="500078FB" w:usb2="00000000" w:usb3="00000000" w:csb0="000000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0"/>
    <w:family w:val="swiss"/>
    <w:pitch w:val="variable"/>
    <w:sig w:usb0="A00002AF" w:usb1="500078FB" w:usb2="00000000" w:usb3="00000000" w:csb0="0000009F" w:csb1="00000000"/>
  </w:font>
  <w:font w:name="Segoe UI">
    <w:panose1 w:val="020B0502040204020203"/>
    <w:charset w:val="00"/>
    <w:family w:val="swiss"/>
    <w:pitch w:val="variable"/>
    <w:sig w:usb0="E10022FF" w:usb1="C000E47F" w:usb2="00000029" w:usb3="00000000" w:csb0="000001D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ta">
    <w15:presenceInfo w15:providerId="None" w15:userId="A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162"/>
    <w:rsid w:val="000A0F5A"/>
    <w:rsid w:val="000F3FA5"/>
    <w:rsid w:val="001026EB"/>
    <w:rsid w:val="00271260"/>
    <w:rsid w:val="002C0D9C"/>
    <w:rsid w:val="003758B5"/>
    <w:rsid w:val="00545A29"/>
    <w:rsid w:val="005B6FF8"/>
    <w:rsid w:val="0061123F"/>
    <w:rsid w:val="00996935"/>
    <w:rsid w:val="009E5760"/>
    <w:rsid w:val="00A02043"/>
    <w:rsid w:val="00A95DF4"/>
    <w:rsid w:val="00B815B8"/>
    <w:rsid w:val="00BE1162"/>
    <w:rsid w:val="00CD5CF6"/>
    <w:rsid w:val="00E43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8DCA8"/>
  <w15:docId w15:val="{CF5D3DD4-39EB-483D-82E0-F68514D2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996935"/>
    <w:rPr>
      <w:rFonts w:ascii="Segoe UI" w:hAnsi="Segoe UI" w:cs="Mangal"/>
      <w:sz w:val="18"/>
      <w:szCs w:val="16"/>
    </w:rPr>
  </w:style>
  <w:style w:type="character" w:customStyle="1" w:styleId="BalloonTextChar">
    <w:name w:val="Balloon Text Char"/>
    <w:basedOn w:val="DefaultParagraphFont"/>
    <w:link w:val="BalloonText"/>
    <w:uiPriority w:val="99"/>
    <w:semiHidden/>
    <w:rsid w:val="00996935"/>
    <w:rPr>
      <w:rFonts w:ascii="Segoe UI" w:hAnsi="Segoe UI" w:cs="Mangal"/>
      <w:sz w:val="18"/>
      <w:szCs w:val="16"/>
    </w:rPr>
  </w:style>
  <w:style w:type="character" w:styleId="CommentReference">
    <w:name w:val="annotation reference"/>
    <w:basedOn w:val="DefaultParagraphFont"/>
    <w:uiPriority w:val="99"/>
    <w:semiHidden/>
    <w:unhideWhenUsed/>
    <w:rsid w:val="00A02043"/>
    <w:rPr>
      <w:sz w:val="16"/>
      <w:szCs w:val="16"/>
    </w:rPr>
  </w:style>
  <w:style w:type="paragraph" w:styleId="CommentText">
    <w:name w:val="annotation text"/>
    <w:basedOn w:val="Normal"/>
    <w:link w:val="CommentTextChar"/>
    <w:uiPriority w:val="99"/>
    <w:semiHidden/>
    <w:unhideWhenUsed/>
    <w:rsid w:val="00A02043"/>
    <w:rPr>
      <w:rFonts w:cs="Mangal"/>
      <w:sz w:val="20"/>
      <w:szCs w:val="18"/>
    </w:rPr>
  </w:style>
  <w:style w:type="character" w:customStyle="1" w:styleId="CommentTextChar">
    <w:name w:val="Comment Text Char"/>
    <w:basedOn w:val="DefaultParagraphFont"/>
    <w:link w:val="CommentText"/>
    <w:uiPriority w:val="99"/>
    <w:semiHidden/>
    <w:rsid w:val="00A02043"/>
    <w:rPr>
      <w:rFonts w:cs="Mangal"/>
      <w:sz w:val="20"/>
      <w:szCs w:val="18"/>
    </w:rPr>
  </w:style>
  <w:style w:type="paragraph" w:styleId="CommentSubject">
    <w:name w:val="annotation subject"/>
    <w:basedOn w:val="CommentText"/>
    <w:next w:val="CommentText"/>
    <w:link w:val="CommentSubjectChar"/>
    <w:uiPriority w:val="99"/>
    <w:semiHidden/>
    <w:unhideWhenUsed/>
    <w:rsid w:val="00A02043"/>
    <w:rPr>
      <w:b/>
      <w:bCs/>
    </w:rPr>
  </w:style>
  <w:style w:type="character" w:customStyle="1" w:styleId="CommentSubjectChar">
    <w:name w:val="Comment Subject Char"/>
    <w:basedOn w:val="CommentTextChar"/>
    <w:link w:val="CommentSubject"/>
    <w:uiPriority w:val="99"/>
    <w:semiHidden/>
    <w:rsid w:val="00A02043"/>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dc:creator>
  <cp:lastModifiedBy>Ata</cp:lastModifiedBy>
  <cp:revision>2</cp:revision>
  <dcterms:created xsi:type="dcterms:W3CDTF">2015-02-12T20:35:00Z</dcterms:created>
  <dcterms:modified xsi:type="dcterms:W3CDTF">2015-02-12T20:35:00Z</dcterms:modified>
  <dc:language>en-US</dc:language>
</cp:coreProperties>
</file>